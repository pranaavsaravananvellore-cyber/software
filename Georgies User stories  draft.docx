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5E48D" w14:textId="1C67328B" w:rsidR="5EF1A80E" w:rsidRPr="00EC55C1" w:rsidRDefault="5DFD81DD" w:rsidP="0A4CE2F4">
      <w:pPr>
        <w:ind w:firstLine="720"/>
        <w:jc w:val="center"/>
        <w:rPr>
          <w:b/>
          <w:bCs/>
        </w:rPr>
      </w:pPr>
      <w:r w:rsidRPr="0A4CE2F4">
        <w:rPr>
          <w:b/>
          <w:bCs/>
        </w:rPr>
        <w:t>User accounts</w:t>
      </w:r>
      <w:r w:rsidR="008B0D86" w:rsidRPr="0A4CE2F4">
        <w:rPr>
          <w:b/>
          <w:bCs/>
        </w:rPr>
        <w:t xml:space="preserve"> (requirement 2)</w:t>
      </w:r>
    </w:p>
    <w:p w14:paraId="003EAEE0" w14:textId="5D4BDDEC" w:rsidR="5DFD81DD" w:rsidRDefault="004E1AFC" w:rsidP="00664EA4">
      <w:pPr>
        <w:pStyle w:val="ListParagraph"/>
        <w:numPr>
          <w:ilvl w:val="0"/>
          <w:numId w:val="1"/>
        </w:numPr>
      </w:pPr>
      <w:r>
        <w:t>As an admin</w:t>
      </w:r>
      <w:r w:rsidR="00664EA4">
        <w:t>,</w:t>
      </w:r>
      <w:r>
        <w:t xml:space="preserve"> I want to manage accounts for both clini</w:t>
      </w:r>
      <w:r w:rsidR="00664EA4">
        <w:t>ci</w:t>
      </w:r>
      <w:r>
        <w:t>ans and pat</w:t>
      </w:r>
      <w:r w:rsidR="00664EA4">
        <w:t>ients so that only authorised users can use the system.</w:t>
      </w:r>
      <w:r w:rsidR="009F4281">
        <w:t xml:space="preserve"> ? relevance</w:t>
      </w:r>
    </w:p>
    <w:p w14:paraId="367F15A2" w14:textId="284DDD4A" w:rsidR="00EB3A36" w:rsidRDefault="00EB3A36" w:rsidP="00664EA4">
      <w:pPr>
        <w:pStyle w:val="ListParagraph"/>
        <w:numPr>
          <w:ilvl w:val="0"/>
          <w:numId w:val="1"/>
        </w:numPr>
      </w:pPr>
      <w:r>
        <w:t xml:space="preserve">As an admin, I want to be able to preassign patients to </w:t>
      </w:r>
      <w:r w:rsidR="00B37F4F">
        <w:t>clinicians</w:t>
      </w:r>
      <w:r>
        <w:t xml:space="preserve"> </w:t>
      </w:r>
      <w:r w:rsidR="00B37F4F">
        <w:t xml:space="preserve">during account creation, so that the process is streamlined </w:t>
      </w:r>
    </w:p>
    <w:p w14:paraId="23F54E57" w14:textId="19640034" w:rsidR="00FA20AC" w:rsidRDefault="00FA20AC" w:rsidP="00664EA4">
      <w:pPr>
        <w:pStyle w:val="ListParagraph"/>
        <w:numPr>
          <w:ilvl w:val="0"/>
          <w:numId w:val="1"/>
        </w:numPr>
      </w:pPr>
      <w:r>
        <w:t>As a</w:t>
      </w:r>
      <w:r w:rsidR="00C54B01">
        <w:t>n</w:t>
      </w:r>
      <w:r>
        <w:t xml:space="preserve"> admin, I want to </w:t>
      </w:r>
      <w:r w:rsidR="00C54B01">
        <w:t>be able to set up new account</w:t>
      </w:r>
      <w:r w:rsidR="00FC65EB">
        <w:t xml:space="preserve">s so that new </w:t>
      </w:r>
      <w:r w:rsidR="00812AC5">
        <w:t>user</w:t>
      </w:r>
      <w:r w:rsidR="00FC65EB">
        <w:t>s can use the system.</w:t>
      </w:r>
    </w:p>
    <w:p w14:paraId="4676738D" w14:textId="2402808B" w:rsidR="005B6EF6" w:rsidRDefault="005B6EF6" w:rsidP="00664EA4">
      <w:pPr>
        <w:pStyle w:val="ListParagraph"/>
        <w:numPr>
          <w:ilvl w:val="0"/>
          <w:numId w:val="1"/>
        </w:numPr>
        <w:rPr>
          <w:ins w:id="0" w:author="Gill, Georgie (Student)" w:date="2025-10-02T13:41:00Z" w16du:dateUtc="2025-10-02T12:41:00Z"/>
        </w:rPr>
      </w:pPr>
      <w:r>
        <w:t>As an admin, I want to be able to recover patient and clinic</w:t>
      </w:r>
      <w:r w:rsidR="00626B6F">
        <w:t>ia</w:t>
      </w:r>
      <w:r>
        <w:t xml:space="preserve">n accounts so that </w:t>
      </w:r>
      <w:r w:rsidR="00626B6F">
        <w:t>their progress is not hindered by the technology</w:t>
      </w:r>
    </w:p>
    <w:p w14:paraId="1613F889" w14:textId="7275E5C2" w:rsidR="00B326B3" w:rsidRDefault="00B326B3" w:rsidP="009F3897">
      <w:pPr>
        <w:pStyle w:val="ListParagraph"/>
      </w:pPr>
    </w:p>
    <w:p w14:paraId="77B0A635" w14:textId="0E44DC61" w:rsidR="00664EA4" w:rsidRDefault="00664EA4" w:rsidP="00664EA4">
      <w:pPr>
        <w:pStyle w:val="ListParagraph"/>
        <w:numPr>
          <w:ilvl w:val="0"/>
          <w:numId w:val="1"/>
        </w:numPr>
      </w:pPr>
      <w:r>
        <w:t>As a patient</w:t>
      </w:r>
      <w:r w:rsidR="00873FD0">
        <w:t>,</w:t>
      </w:r>
      <w:r>
        <w:t xml:space="preserve"> I want to log in </w:t>
      </w:r>
      <w:r w:rsidR="005D0D99">
        <w:t>securely</w:t>
      </w:r>
      <w:r>
        <w:t xml:space="preserve"> so that I can view my progress</w:t>
      </w:r>
    </w:p>
    <w:p w14:paraId="7919D719" w14:textId="46E91085" w:rsidR="00664EA4" w:rsidRDefault="00664EA4" w:rsidP="00664EA4">
      <w:pPr>
        <w:pStyle w:val="ListParagraph"/>
        <w:numPr>
          <w:ilvl w:val="0"/>
          <w:numId w:val="1"/>
        </w:numPr>
      </w:pPr>
      <w:r>
        <w:t>As a clini</w:t>
      </w:r>
      <w:r w:rsidR="00873FD0">
        <w:t>cian,</w:t>
      </w:r>
      <w:r>
        <w:t xml:space="preserve"> I want to log in and view data for my assigned pati</w:t>
      </w:r>
      <w:r w:rsidR="005D0D99">
        <w:t>e</w:t>
      </w:r>
      <w:r>
        <w:t xml:space="preserve">nts </w:t>
      </w:r>
      <w:r w:rsidR="00873FD0">
        <w:t>so that I can monitor their progress</w:t>
      </w:r>
      <w:r w:rsidR="005D0D99">
        <w:t>.</w:t>
      </w:r>
    </w:p>
    <w:p w14:paraId="7FD55B15" w14:textId="3E280753" w:rsidR="005D0D99" w:rsidRDefault="005D0D99" w:rsidP="00664EA4">
      <w:pPr>
        <w:pStyle w:val="ListParagraph"/>
        <w:numPr>
          <w:ilvl w:val="0"/>
          <w:numId w:val="1"/>
        </w:numPr>
      </w:pPr>
      <w:r>
        <w:t xml:space="preserve">As an admin, I want to assign clinicians to groups of patients so that clinicians </w:t>
      </w:r>
      <w:r w:rsidR="00F67DFA">
        <w:tab/>
      </w:r>
      <w:r>
        <w:t xml:space="preserve">only see relevant users </w:t>
      </w:r>
    </w:p>
    <w:p w14:paraId="1F3EA3FE" w14:textId="602CAA64" w:rsidR="001A3D5A" w:rsidRDefault="001A3D5A" w:rsidP="00664EA4">
      <w:pPr>
        <w:pStyle w:val="ListParagraph"/>
        <w:numPr>
          <w:ilvl w:val="0"/>
          <w:numId w:val="1"/>
        </w:numPr>
      </w:pPr>
      <w:r>
        <w:t>As a patient</w:t>
      </w:r>
      <w:r w:rsidR="00A765C3">
        <w:t>,</w:t>
      </w:r>
      <w:r>
        <w:t xml:space="preserve"> I want to be</w:t>
      </w:r>
      <w:r w:rsidR="00603BFC">
        <w:t xml:space="preserve"> able to enter </w:t>
      </w:r>
      <w:r w:rsidR="00A765C3">
        <w:t xml:space="preserve">memorable information </w:t>
      </w:r>
      <w:r w:rsidR="009F3897">
        <w:t xml:space="preserve">in case I forget my password, so I can </w:t>
      </w:r>
      <w:r w:rsidR="00A765C3">
        <w:t>recover my account</w:t>
      </w:r>
      <w:r w:rsidR="009F3897">
        <w:t>.</w:t>
      </w:r>
    </w:p>
    <w:p w14:paraId="0B45374B" w14:textId="37EBE7C6" w:rsidR="009F3897" w:rsidRDefault="009F3897" w:rsidP="009F3897">
      <w:pPr>
        <w:pStyle w:val="ListParagraph"/>
        <w:numPr>
          <w:ilvl w:val="0"/>
          <w:numId w:val="1"/>
        </w:numPr>
      </w:pPr>
      <w:r>
        <w:t>As a clinician, I want to be able to enter memorable information in case I forget my password, so I can recover my account.</w:t>
      </w:r>
    </w:p>
    <w:p w14:paraId="346E839E" w14:textId="07962778" w:rsidR="009F3897" w:rsidRDefault="009F3897" w:rsidP="009F3897">
      <w:pPr>
        <w:pStyle w:val="ListParagraph"/>
        <w:numPr>
          <w:ilvl w:val="0"/>
          <w:numId w:val="1"/>
        </w:numPr>
      </w:pPr>
      <w:r>
        <w:t>As an admin, I want to be able to enter memorable information in case I forget my password, so I can recover my account.</w:t>
      </w:r>
    </w:p>
    <w:p w14:paraId="29781DB8" w14:textId="1E0A55DE" w:rsidR="002E330A" w:rsidRDefault="008C31BD" w:rsidP="009F3897">
      <w:pPr>
        <w:pStyle w:val="ListParagraph"/>
        <w:numPr>
          <w:ilvl w:val="0"/>
          <w:numId w:val="1"/>
        </w:numPr>
      </w:pPr>
      <w:r>
        <w:t xml:space="preserve">As </w:t>
      </w:r>
      <w:r w:rsidR="00C21A66">
        <w:t>a</w:t>
      </w:r>
      <w:r w:rsidR="00780092">
        <w:t>n</w:t>
      </w:r>
      <w:r w:rsidR="00C21A66">
        <w:t xml:space="preserve"> admin</w:t>
      </w:r>
      <w:r w:rsidR="00780092">
        <w:t>,</w:t>
      </w:r>
      <w:r w:rsidR="00C21A66">
        <w:t xml:space="preserve"> I want the system to </w:t>
      </w:r>
      <w:r w:rsidR="00E22BCB">
        <w:t xml:space="preserve">send </w:t>
      </w:r>
      <w:r w:rsidR="002E330A">
        <w:t>a password reset email to users so that they are not always reliant on an admin to change their password.</w:t>
      </w:r>
    </w:p>
    <w:p w14:paraId="53A3DBEC" w14:textId="74A256AD" w:rsidR="009E14BD" w:rsidRDefault="00770E5E" w:rsidP="009E14BD">
      <w:pPr>
        <w:pStyle w:val="ListParagraph"/>
        <w:numPr>
          <w:ilvl w:val="0"/>
          <w:numId w:val="1"/>
        </w:numPr>
      </w:pPr>
      <w:r>
        <w:t xml:space="preserve">As a </w:t>
      </w:r>
      <w:r w:rsidR="00A519E1">
        <w:t>patient</w:t>
      </w:r>
      <w:r w:rsidR="00677254">
        <w:t>,</w:t>
      </w:r>
      <w:r w:rsidR="00A95CDC">
        <w:t xml:space="preserve"> I want the system to send me an email </w:t>
      </w:r>
      <w:r w:rsidR="009E14BD">
        <w:t xml:space="preserve">so that </w:t>
      </w:r>
      <w:r w:rsidR="003A54A6">
        <w:t xml:space="preserve">I can access my account again quickly </w:t>
      </w:r>
    </w:p>
    <w:p w14:paraId="230B0CA8" w14:textId="12BA8285" w:rsidR="003A54A6" w:rsidRDefault="003A54A6" w:rsidP="003A54A6">
      <w:pPr>
        <w:pStyle w:val="ListParagraph"/>
        <w:numPr>
          <w:ilvl w:val="0"/>
          <w:numId w:val="1"/>
        </w:numPr>
      </w:pPr>
      <w:r>
        <w:t>As a</w:t>
      </w:r>
      <w:r w:rsidR="00A519E1">
        <w:t xml:space="preserve"> clinician</w:t>
      </w:r>
      <w:r>
        <w:t xml:space="preserve">, I want the system to send me an email so that I can access my account again quickly </w:t>
      </w:r>
    </w:p>
    <w:p w14:paraId="1CC7C119" w14:textId="3BA2D034" w:rsidR="008C31BD" w:rsidRDefault="00A519E1" w:rsidP="009F3897">
      <w:pPr>
        <w:pStyle w:val="ListParagraph"/>
        <w:numPr>
          <w:ilvl w:val="0"/>
          <w:numId w:val="1"/>
        </w:numPr>
      </w:pPr>
      <w:r>
        <w:t>As an admin</w:t>
      </w:r>
      <w:r w:rsidR="00EA0782">
        <w:t>,</w:t>
      </w:r>
      <w:r>
        <w:t xml:space="preserve"> I want the system to send a registration email </w:t>
      </w:r>
      <w:r w:rsidR="00EA0782">
        <w:t>to new users, so I don’t have to do it manually.</w:t>
      </w:r>
    </w:p>
    <w:p w14:paraId="78270058" w14:textId="77777777" w:rsidR="009F3897" w:rsidRDefault="009F3897" w:rsidP="009F3897">
      <w:pPr>
        <w:pStyle w:val="ListParagraph"/>
      </w:pPr>
    </w:p>
    <w:p w14:paraId="17B87F87" w14:textId="1779FD30" w:rsidR="005D0D99" w:rsidRPr="00EC55C1" w:rsidRDefault="00F00016" w:rsidP="004F5B33">
      <w:pPr>
        <w:ind w:left="360"/>
        <w:jc w:val="center"/>
        <w:rPr>
          <w:b/>
          <w:bCs/>
        </w:rPr>
      </w:pPr>
      <w:r w:rsidRPr="00EC55C1">
        <w:rPr>
          <w:b/>
          <w:bCs/>
        </w:rPr>
        <w:t>Data management</w:t>
      </w:r>
      <w:r w:rsidR="008B0D86" w:rsidRPr="00EC55C1">
        <w:rPr>
          <w:b/>
          <w:bCs/>
        </w:rPr>
        <w:t xml:space="preserve"> (requirement 1+3)</w:t>
      </w:r>
    </w:p>
    <w:p w14:paraId="44CEDD4A" w14:textId="6E5F7B6E" w:rsidR="00F00016" w:rsidRDefault="00F00016" w:rsidP="00F00016">
      <w:pPr>
        <w:pStyle w:val="ListParagraph"/>
        <w:numPr>
          <w:ilvl w:val="0"/>
          <w:numId w:val="1"/>
        </w:numPr>
      </w:pPr>
      <w:r>
        <w:t>As the system</w:t>
      </w:r>
      <w:r w:rsidR="00A845B3">
        <w:t>,</w:t>
      </w:r>
      <w:r>
        <w:t xml:space="preserve"> I want to store pressure map data in a time</w:t>
      </w:r>
      <w:r w:rsidR="00A845B3">
        <w:t>-</w:t>
      </w:r>
      <w:r>
        <w:t xml:space="preserve">ordered format for each user </w:t>
      </w:r>
      <w:r w:rsidR="00A845B3">
        <w:t>for analysis and retrieval.</w:t>
      </w:r>
    </w:p>
    <w:p w14:paraId="3FC149F9" w14:textId="4DAF26F5" w:rsidR="00A845B3" w:rsidRDefault="00A845B3" w:rsidP="00F00016">
      <w:pPr>
        <w:pStyle w:val="ListParagraph"/>
        <w:numPr>
          <w:ilvl w:val="0"/>
          <w:numId w:val="1"/>
        </w:numPr>
      </w:pPr>
      <w:r>
        <w:t>As a clini</w:t>
      </w:r>
      <w:r w:rsidR="001151AD">
        <w:t>cian,</w:t>
      </w:r>
      <w:r>
        <w:t xml:space="preserve"> I want flagged </w:t>
      </w:r>
      <w:r w:rsidR="001151AD">
        <w:t>periods</w:t>
      </w:r>
      <w:r>
        <w:t xml:space="preserve"> of high </w:t>
      </w:r>
      <w:r w:rsidR="001151AD">
        <w:t>pressure</w:t>
      </w:r>
      <w:r>
        <w:t xml:space="preserve"> to be marked so that I can quickly review </w:t>
      </w:r>
      <w:r w:rsidR="001151AD">
        <w:t xml:space="preserve">these events. </w:t>
      </w:r>
    </w:p>
    <w:p w14:paraId="7C29A0C3" w14:textId="2D331D0A" w:rsidR="008F280A" w:rsidRDefault="008F280A" w:rsidP="00F00016">
      <w:pPr>
        <w:pStyle w:val="ListParagraph"/>
        <w:numPr>
          <w:ilvl w:val="0"/>
          <w:numId w:val="1"/>
        </w:numPr>
      </w:pPr>
      <w:r>
        <w:t xml:space="preserve">As a </w:t>
      </w:r>
      <w:r w:rsidR="00D44DC9">
        <w:t>clinician</w:t>
      </w:r>
      <w:r>
        <w:t xml:space="preserve">, I want to be able to access </w:t>
      </w:r>
      <w:proofErr w:type="gramStart"/>
      <w:r>
        <w:t>all of</w:t>
      </w:r>
      <w:proofErr w:type="gramEnd"/>
      <w:r>
        <w:t xml:space="preserve"> my allocated patients </w:t>
      </w:r>
      <w:r w:rsidR="00D44DC9">
        <w:t xml:space="preserve">seamlessly, so that my work is streamlined and without interruption </w:t>
      </w:r>
    </w:p>
    <w:p w14:paraId="017FDADB" w14:textId="6CC61DF2" w:rsidR="001151AD" w:rsidRPr="00EC55C1" w:rsidRDefault="00E40E70" w:rsidP="001D2C64">
      <w:pPr>
        <w:ind w:left="360"/>
        <w:jc w:val="center"/>
        <w:rPr>
          <w:b/>
          <w:bCs/>
        </w:rPr>
      </w:pPr>
      <w:r w:rsidRPr="00EC55C1">
        <w:rPr>
          <w:b/>
          <w:bCs/>
        </w:rPr>
        <w:t>A</w:t>
      </w:r>
      <w:r w:rsidR="001D2C64" w:rsidRPr="00EC55C1">
        <w:rPr>
          <w:b/>
          <w:bCs/>
        </w:rPr>
        <w:t>lerts</w:t>
      </w:r>
      <w:r w:rsidR="008B0D86" w:rsidRPr="00EC55C1">
        <w:rPr>
          <w:b/>
          <w:bCs/>
        </w:rPr>
        <w:t xml:space="preserve"> (requirement </w:t>
      </w:r>
      <w:r w:rsidR="0092792D" w:rsidRPr="00EC55C1">
        <w:rPr>
          <w:b/>
          <w:bCs/>
        </w:rPr>
        <w:t>3)</w:t>
      </w:r>
    </w:p>
    <w:p w14:paraId="33906576" w14:textId="0024969B" w:rsidR="00C70A4A" w:rsidRDefault="001D2C64" w:rsidP="001D2C64">
      <w:pPr>
        <w:pStyle w:val="ListParagraph"/>
        <w:numPr>
          <w:ilvl w:val="0"/>
          <w:numId w:val="1"/>
        </w:numPr>
      </w:pPr>
      <w:r>
        <w:lastRenderedPageBreak/>
        <w:t>As a patient</w:t>
      </w:r>
      <w:r w:rsidR="00C70A4A">
        <w:t>,</w:t>
      </w:r>
      <w:r>
        <w:t xml:space="preserve"> I want the system to analys</w:t>
      </w:r>
      <w:r w:rsidR="00C70A4A">
        <w:t>e</w:t>
      </w:r>
      <w:r>
        <w:t xml:space="preserve"> my data</w:t>
      </w:r>
      <w:r w:rsidR="00C70A4A">
        <w:t xml:space="preserve"> in real time and alert me when high</w:t>
      </w:r>
      <w:r w:rsidR="00F41A5B">
        <w:t>-</w:t>
      </w:r>
      <w:r w:rsidR="00C70A4A">
        <w:t>risk regions are detected.</w:t>
      </w:r>
    </w:p>
    <w:p w14:paraId="68B58B0E" w14:textId="18BE3FEC" w:rsidR="001D2C64" w:rsidRDefault="00C70A4A" w:rsidP="001D2C64">
      <w:pPr>
        <w:pStyle w:val="ListParagraph"/>
        <w:numPr>
          <w:ilvl w:val="0"/>
          <w:numId w:val="1"/>
        </w:numPr>
      </w:pPr>
      <w:r>
        <w:t>As a clini</w:t>
      </w:r>
      <w:r w:rsidR="00F41A5B">
        <w:t>cian,</w:t>
      </w:r>
      <w:r>
        <w:t xml:space="preserve"> I want flagged events </w:t>
      </w:r>
      <w:r w:rsidR="00F41A5B">
        <w:t xml:space="preserve">to be recorded so that I can investigate potential risks at a later point. </w:t>
      </w:r>
      <w:r w:rsidR="001D2C64">
        <w:t xml:space="preserve"> </w:t>
      </w:r>
    </w:p>
    <w:p w14:paraId="6953D6FF" w14:textId="528FDC42" w:rsidR="00E40E70" w:rsidRPr="00EC55C1" w:rsidRDefault="002F7E19" w:rsidP="00E40E70">
      <w:pPr>
        <w:pStyle w:val="ListParagraph"/>
        <w:jc w:val="center"/>
        <w:rPr>
          <w:b/>
          <w:bCs/>
        </w:rPr>
      </w:pPr>
      <w:r w:rsidRPr="00EC55C1">
        <w:rPr>
          <w:b/>
          <w:bCs/>
        </w:rPr>
        <w:t>Analysis</w:t>
      </w:r>
      <w:r w:rsidR="0092792D" w:rsidRPr="00EC55C1">
        <w:rPr>
          <w:b/>
          <w:bCs/>
        </w:rPr>
        <w:t xml:space="preserve">  (requirement 4)</w:t>
      </w:r>
    </w:p>
    <w:p w14:paraId="6BA2C74E" w14:textId="602571DF" w:rsidR="002F7E19" w:rsidRDefault="00D66E02" w:rsidP="002F7E19">
      <w:pPr>
        <w:pStyle w:val="ListParagraph"/>
        <w:numPr>
          <w:ilvl w:val="0"/>
          <w:numId w:val="1"/>
        </w:numPr>
      </w:pPr>
      <w:r>
        <w:t>As a clini</w:t>
      </w:r>
      <w:r w:rsidR="008435A6">
        <w:t>cian,</w:t>
      </w:r>
      <w:r>
        <w:t xml:space="preserve"> I want the system to calculate pe</w:t>
      </w:r>
      <w:r w:rsidR="008435A6">
        <w:t>a</w:t>
      </w:r>
      <w:r>
        <w:t xml:space="preserve">k pressure so I can identify </w:t>
      </w:r>
      <w:r w:rsidR="008435A6">
        <w:t xml:space="preserve">and rectify the events that cause the most harm. </w:t>
      </w:r>
    </w:p>
    <w:p w14:paraId="4E8FD432" w14:textId="18CF2E06" w:rsidR="008435A6" w:rsidRDefault="008435A6" w:rsidP="002F7E19">
      <w:pPr>
        <w:pStyle w:val="ListParagraph"/>
        <w:numPr>
          <w:ilvl w:val="0"/>
          <w:numId w:val="1"/>
        </w:numPr>
      </w:pPr>
      <w:r>
        <w:t>As a clinician</w:t>
      </w:r>
      <w:r w:rsidR="00F14E38">
        <w:t>,</w:t>
      </w:r>
      <w:r>
        <w:t xml:space="preserve"> I want the system to calculate </w:t>
      </w:r>
      <w:r w:rsidR="00EB6DDE">
        <w:t xml:space="preserve">the percentage </w:t>
      </w:r>
      <w:r>
        <w:t>contact area</w:t>
      </w:r>
      <w:r w:rsidR="00EB6DDE">
        <w:t xml:space="preserve"> so I can measure patients</w:t>
      </w:r>
      <w:r w:rsidR="00F14E38">
        <w:t>’</w:t>
      </w:r>
      <w:r w:rsidR="00EB6DDE">
        <w:t xml:space="preserve"> posture and weight </w:t>
      </w:r>
      <w:r w:rsidR="00F14E38">
        <w:t xml:space="preserve">distribution. </w:t>
      </w:r>
    </w:p>
    <w:p w14:paraId="420AE38D" w14:textId="403FB8EB" w:rsidR="00F14E38" w:rsidRPr="00EC55C1" w:rsidRDefault="00F14E38" w:rsidP="00F14E38">
      <w:pPr>
        <w:pStyle w:val="ListParagraph"/>
        <w:jc w:val="center"/>
        <w:rPr>
          <w:b/>
          <w:bCs/>
        </w:rPr>
      </w:pPr>
      <w:r w:rsidRPr="00EC55C1">
        <w:rPr>
          <w:b/>
          <w:bCs/>
        </w:rPr>
        <w:t>Visualisation</w:t>
      </w:r>
      <w:r w:rsidR="0092792D" w:rsidRPr="00EC55C1">
        <w:rPr>
          <w:b/>
          <w:bCs/>
        </w:rPr>
        <w:t xml:space="preserve"> (requirement 5+6)</w:t>
      </w:r>
    </w:p>
    <w:p w14:paraId="3A59B370" w14:textId="266E6494" w:rsidR="00F14E38" w:rsidRDefault="00DD0183" w:rsidP="00F14E38">
      <w:pPr>
        <w:pStyle w:val="ListParagraph"/>
        <w:numPr>
          <w:ilvl w:val="0"/>
          <w:numId w:val="1"/>
        </w:numPr>
      </w:pPr>
      <w:r>
        <w:t xml:space="preserve">As a patient, I want to view graphs of my metrics over a selected </w:t>
      </w:r>
      <w:r w:rsidR="006A3C81">
        <w:t>period</w:t>
      </w:r>
      <w:r>
        <w:t xml:space="preserve"> so that I can easily understand my progress. </w:t>
      </w:r>
    </w:p>
    <w:p w14:paraId="07C7AC14" w14:textId="5E2AB0C1" w:rsidR="00DD0183" w:rsidRDefault="00DD0183" w:rsidP="00F14E38">
      <w:pPr>
        <w:pStyle w:val="ListParagraph"/>
        <w:numPr>
          <w:ilvl w:val="0"/>
          <w:numId w:val="1"/>
        </w:numPr>
      </w:pPr>
      <w:r>
        <w:t xml:space="preserve">As a clinician, I want to compare a patient’s data over different periods </w:t>
      </w:r>
      <w:r w:rsidR="006A3C81">
        <w:t>to</w:t>
      </w:r>
      <w:r>
        <w:t xml:space="preserve"> track improvements or decline.</w:t>
      </w:r>
    </w:p>
    <w:p w14:paraId="0CA0B46C" w14:textId="1F2748AB" w:rsidR="006A3C81" w:rsidRDefault="006A3C81" w:rsidP="00F14E38">
      <w:pPr>
        <w:pStyle w:val="ListParagraph"/>
        <w:numPr>
          <w:ilvl w:val="0"/>
          <w:numId w:val="1"/>
        </w:numPr>
      </w:pPr>
      <w:r>
        <w:t xml:space="preserve">As a user, I want an aesthetic and intuitive </w:t>
      </w:r>
      <w:r w:rsidR="00676781">
        <w:t>experience</w:t>
      </w:r>
      <w:r>
        <w:t xml:space="preserve"> so that the </w:t>
      </w:r>
      <w:r w:rsidR="00676781">
        <w:t>presented data</w:t>
      </w:r>
      <w:r>
        <w:t xml:space="preserve"> is easy to interpret.</w:t>
      </w:r>
    </w:p>
    <w:p w14:paraId="4B254435" w14:textId="45FB0EEB" w:rsidR="006A3C81" w:rsidRPr="00EC55C1" w:rsidRDefault="006A3C81" w:rsidP="006A3C81">
      <w:pPr>
        <w:pStyle w:val="ListParagraph"/>
        <w:jc w:val="center"/>
        <w:rPr>
          <w:b/>
          <w:bCs/>
        </w:rPr>
      </w:pPr>
      <w:r w:rsidRPr="00EC55C1">
        <w:rPr>
          <w:b/>
          <w:bCs/>
        </w:rPr>
        <w:t>Re</w:t>
      </w:r>
      <w:r w:rsidR="00FA142B" w:rsidRPr="00EC55C1">
        <w:rPr>
          <w:b/>
          <w:bCs/>
        </w:rPr>
        <w:t xml:space="preserve">porting </w:t>
      </w:r>
      <w:r w:rsidR="00B57D4F" w:rsidRPr="00EC55C1">
        <w:rPr>
          <w:b/>
          <w:bCs/>
        </w:rPr>
        <w:t xml:space="preserve"> (requirement 6)</w:t>
      </w:r>
    </w:p>
    <w:p w14:paraId="2F2648D2" w14:textId="6B0D1A4C" w:rsidR="00FA142B" w:rsidRDefault="00C00820" w:rsidP="00F10DCA">
      <w:pPr>
        <w:pStyle w:val="ListParagraph"/>
        <w:numPr>
          <w:ilvl w:val="0"/>
          <w:numId w:val="1"/>
        </w:numPr>
      </w:pPr>
      <w:r>
        <w:t>As a clinician</w:t>
      </w:r>
      <w:r w:rsidR="00967043">
        <w:t>,</w:t>
      </w:r>
      <w:r>
        <w:t xml:space="preserve"> I want the system to generate reports </w:t>
      </w:r>
      <w:r w:rsidR="00967043">
        <w:t>that show</w:t>
      </w:r>
      <w:r>
        <w:t xml:space="preserve"> daily/weekly changes</w:t>
      </w:r>
      <w:r w:rsidR="00967043">
        <w:t>,</w:t>
      </w:r>
      <w:r>
        <w:t xml:space="preserve"> so I can share progress with patients.</w:t>
      </w:r>
    </w:p>
    <w:p w14:paraId="04078946" w14:textId="6FB007E6" w:rsidR="00C00820" w:rsidRDefault="00C00820" w:rsidP="00F10DCA">
      <w:pPr>
        <w:pStyle w:val="ListParagraph"/>
        <w:numPr>
          <w:ilvl w:val="0"/>
          <w:numId w:val="1"/>
        </w:numPr>
      </w:pPr>
      <w:r>
        <w:t>As a patient</w:t>
      </w:r>
      <w:r w:rsidR="00967043">
        <w:t>,</w:t>
      </w:r>
      <w:r>
        <w:t xml:space="preserve"> I want simple reports that comp</w:t>
      </w:r>
      <w:r w:rsidR="00967043">
        <w:t>a</w:t>
      </w:r>
      <w:r>
        <w:t xml:space="preserve">re my current data to previous sets of data </w:t>
      </w:r>
      <w:r w:rsidR="00967043">
        <w:t xml:space="preserve">so I can track my progress </w:t>
      </w:r>
    </w:p>
    <w:p w14:paraId="34DC0A41" w14:textId="77777777" w:rsidR="00967043" w:rsidRDefault="00967043" w:rsidP="00967043">
      <w:pPr>
        <w:pStyle w:val="ListParagraph"/>
        <w:jc w:val="center"/>
      </w:pPr>
    </w:p>
    <w:p w14:paraId="0B9CA30A" w14:textId="77777777" w:rsidR="00E317A8" w:rsidRDefault="00E317A8" w:rsidP="00967043">
      <w:pPr>
        <w:pStyle w:val="ListParagraph"/>
        <w:jc w:val="center"/>
      </w:pPr>
    </w:p>
    <w:p w14:paraId="6821BCBB" w14:textId="77777777" w:rsidR="00E317A8" w:rsidRDefault="00E317A8" w:rsidP="00967043">
      <w:pPr>
        <w:pStyle w:val="ListParagraph"/>
        <w:jc w:val="center"/>
      </w:pPr>
    </w:p>
    <w:p w14:paraId="2816A872" w14:textId="3FD730BF" w:rsidR="00967043" w:rsidRPr="00EC55C1" w:rsidRDefault="00967043" w:rsidP="00967043">
      <w:pPr>
        <w:pStyle w:val="ListParagraph"/>
        <w:jc w:val="center"/>
        <w:rPr>
          <w:b/>
          <w:bCs/>
        </w:rPr>
      </w:pPr>
      <w:r w:rsidRPr="00EC55C1">
        <w:rPr>
          <w:b/>
          <w:bCs/>
        </w:rPr>
        <w:t>Feedback</w:t>
      </w:r>
      <w:r w:rsidR="00B57D4F" w:rsidRPr="00EC55C1">
        <w:rPr>
          <w:b/>
          <w:bCs/>
        </w:rPr>
        <w:t xml:space="preserve"> (requirement 7)</w:t>
      </w:r>
    </w:p>
    <w:p w14:paraId="34002A0D" w14:textId="36A01149" w:rsidR="00967043" w:rsidRDefault="00967043" w:rsidP="00967043">
      <w:pPr>
        <w:pStyle w:val="ListParagraph"/>
        <w:numPr>
          <w:ilvl w:val="0"/>
          <w:numId w:val="1"/>
        </w:numPr>
      </w:pPr>
      <w:r>
        <w:t xml:space="preserve">As a patient, I want to leave timestamped comments on my pressure data so that I can provide context for the recorded activity. </w:t>
      </w:r>
    </w:p>
    <w:p w14:paraId="4159566D" w14:textId="28188503" w:rsidR="00967043" w:rsidRDefault="00967043" w:rsidP="00967043">
      <w:pPr>
        <w:pStyle w:val="ListParagraph"/>
        <w:numPr>
          <w:ilvl w:val="0"/>
          <w:numId w:val="1"/>
        </w:numPr>
      </w:pPr>
      <w:r>
        <w:t xml:space="preserve">As a clinician, I want to read patient comments and reply to them so that I can contextualise the data.  </w:t>
      </w:r>
    </w:p>
    <w:p w14:paraId="526EAA1E" w14:textId="77777777" w:rsidR="00F23797" w:rsidRDefault="00F23797" w:rsidP="00F23797"/>
    <w:p w14:paraId="62D3B3B4" w14:textId="77777777" w:rsidR="00F23797" w:rsidRDefault="00F23797" w:rsidP="00F23797"/>
    <w:p w14:paraId="53DEA85A" w14:textId="11F31ECB" w:rsidR="00F23797" w:rsidRPr="00EC55C1" w:rsidRDefault="00F23797" w:rsidP="00F23797">
      <w:pPr>
        <w:rPr>
          <w:i/>
          <w:iCs/>
        </w:rPr>
      </w:pPr>
      <w:r w:rsidRPr="00EC55C1">
        <w:rPr>
          <w:i/>
          <w:iCs/>
        </w:rPr>
        <w:t>(</w:t>
      </w:r>
      <w:r w:rsidR="00E317A8" w:rsidRPr="00EC55C1">
        <w:rPr>
          <w:i/>
          <w:iCs/>
        </w:rPr>
        <w:t>Stories 5</w:t>
      </w:r>
      <w:r w:rsidR="00571695">
        <w:rPr>
          <w:i/>
          <w:iCs/>
        </w:rPr>
        <w:t>,11 and</w:t>
      </w:r>
      <w:r w:rsidR="00E317A8" w:rsidRPr="00EC55C1">
        <w:rPr>
          <w:i/>
          <w:iCs/>
        </w:rPr>
        <w:t xml:space="preserve"> 13  could be non-functional requirements</w:t>
      </w:r>
      <w:r w:rsidRPr="00EC55C1">
        <w:rPr>
          <w:i/>
          <w:iCs/>
        </w:rPr>
        <w:t>)</w:t>
      </w:r>
    </w:p>
    <w:p w14:paraId="3D4F51BD" w14:textId="3F3FA779" w:rsidR="00967043" w:rsidRDefault="00967043" w:rsidP="00967043">
      <w:pPr>
        <w:pStyle w:val="ListParagraph"/>
        <w:jc w:val="center"/>
      </w:pPr>
    </w:p>
    <w:p w14:paraId="4A3F3919" w14:textId="77777777" w:rsidR="008E0D87" w:rsidRDefault="008E0D87" w:rsidP="00967043">
      <w:pPr>
        <w:pStyle w:val="ListParagraph"/>
        <w:jc w:val="center"/>
      </w:pPr>
    </w:p>
    <w:p w14:paraId="67A27B58" w14:textId="36D8D40B" w:rsidR="008E0D87" w:rsidRDefault="008E0D87" w:rsidP="00967043">
      <w:pPr>
        <w:pStyle w:val="ListParagraph"/>
        <w:jc w:val="center"/>
      </w:pPr>
      <w:r>
        <w:t xml:space="preserve">Structure the user stories </w:t>
      </w:r>
      <w:proofErr w:type="spellStart"/>
      <w:r w:rsidR="00A01CDF">
        <w:t>todo</w:t>
      </w:r>
      <w:proofErr w:type="spellEnd"/>
    </w:p>
    <w:sectPr w:rsidR="008E0D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7D40A3"/>
    <w:multiLevelType w:val="hybridMultilevel"/>
    <w:tmpl w:val="94D4082C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74193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ill, Georgie (Student)">
    <w15:presenceInfo w15:providerId="AD" w15:userId="S::GG532@student.aru.ac.uk::525aad45-3b93-4ba6-b819-fe06706606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66FD54"/>
    <w:rsid w:val="00077AC5"/>
    <w:rsid w:val="001151AD"/>
    <w:rsid w:val="001A3D5A"/>
    <w:rsid w:val="001D2C64"/>
    <w:rsid w:val="00202B95"/>
    <w:rsid w:val="002E330A"/>
    <w:rsid w:val="002F7E19"/>
    <w:rsid w:val="003A54A6"/>
    <w:rsid w:val="004C49C8"/>
    <w:rsid w:val="004D1E77"/>
    <w:rsid w:val="004E1AFC"/>
    <w:rsid w:val="004F5B33"/>
    <w:rsid w:val="00571695"/>
    <w:rsid w:val="005B6EF6"/>
    <w:rsid w:val="005D0750"/>
    <w:rsid w:val="005D0D99"/>
    <w:rsid w:val="00603BFC"/>
    <w:rsid w:val="00626B6F"/>
    <w:rsid w:val="00664EA4"/>
    <w:rsid w:val="00676781"/>
    <w:rsid w:val="00677254"/>
    <w:rsid w:val="006A3C81"/>
    <w:rsid w:val="00770E5E"/>
    <w:rsid w:val="00780092"/>
    <w:rsid w:val="00782A1E"/>
    <w:rsid w:val="007938D0"/>
    <w:rsid w:val="00812AC5"/>
    <w:rsid w:val="00831DB2"/>
    <w:rsid w:val="008435A6"/>
    <w:rsid w:val="00873FD0"/>
    <w:rsid w:val="008B0D86"/>
    <w:rsid w:val="008C31BD"/>
    <w:rsid w:val="008E0D87"/>
    <w:rsid w:val="008F280A"/>
    <w:rsid w:val="0092792D"/>
    <w:rsid w:val="00967043"/>
    <w:rsid w:val="00976CE1"/>
    <w:rsid w:val="009B75BE"/>
    <w:rsid w:val="009E14BD"/>
    <w:rsid w:val="009F3897"/>
    <w:rsid w:val="009F4281"/>
    <w:rsid w:val="00A01CDF"/>
    <w:rsid w:val="00A519E1"/>
    <w:rsid w:val="00A765C3"/>
    <w:rsid w:val="00A845B3"/>
    <w:rsid w:val="00A95CDC"/>
    <w:rsid w:val="00B1028B"/>
    <w:rsid w:val="00B326B3"/>
    <w:rsid w:val="00B37F4F"/>
    <w:rsid w:val="00B57D4F"/>
    <w:rsid w:val="00BD4A9C"/>
    <w:rsid w:val="00BE4CA2"/>
    <w:rsid w:val="00BF79FC"/>
    <w:rsid w:val="00C00820"/>
    <w:rsid w:val="00C21A66"/>
    <w:rsid w:val="00C54B01"/>
    <w:rsid w:val="00C70A4A"/>
    <w:rsid w:val="00D44DC9"/>
    <w:rsid w:val="00D66E02"/>
    <w:rsid w:val="00DD0183"/>
    <w:rsid w:val="00E22BCB"/>
    <w:rsid w:val="00E317A8"/>
    <w:rsid w:val="00E40E70"/>
    <w:rsid w:val="00EA0782"/>
    <w:rsid w:val="00EB3A36"/>
    <w:rsid w:val="00EB6DDE"/>
    <w:rsid w:val="00EC55C1"/>
    <w:rsid w:val="00F00016"/>
    <w:rsid w:val="00F10DCA"/>
    <w:rsid w:val="00F14E38"/>
    <w:rsid w:val="00F23797"/>
    <w:rsid w:val="00F41A5B"/>
    <w:rsid w:val="00F67DFA"/>
    <w:rsid w:val="00FA142B"/>
    <w:rsid w:val="00FA20AC"/>
    <w:rsid w:val="00FA53EF"/>
    <w:rsid w:val="00FC65EB"/>
    <w:rsid w:val="0306D8BF"/>
    <w:rsid w:val="0653CD13"/>
    <w:rsid w:val="0A4CE2F4"/>
    <w:rsid w:val="27910454"/>
    <w:rsid w:val="28BBA80B"/>
    <w:rsid w:val="4282C874"/>
    <w:rsid w:val="5DFD81DD"/>
    <w:rsid w:val="5EF1A80E"/>
    <w:rsid w:val="60307395"/>
    <w:rsid w:val="7266F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6FD54"/>
  <w15:chartTrackingRefBased/>
  <w15:docId w15:val="{CC7883C5-4D26-9743-A772-01E783FF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664EA4"/>
    <w:pPr>
      <w:ind w:left="720"/>
      <w:contextualSpacing/>
    </w:pPr>
  </w:style>
  <w:style w:type="paragraph" w:styleId="Revision">
    <w:name w:val="Revision"/>
    <w:hidden/>
    <w:uiPriority w:val="99"/>
    <w:semiHidden/>
    <w:rsid w:val="004C49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Gill, Georgie (Student)</dc:creator>
  <cp:keywords/>
  <dc:description/>
  <cp:lastModifiedBy>Gill, Georgie (Student)</cp:lastModifiedBy>
  <cp:revision>38</cp:revision>
  <dcterms:created xsi:type="dcterms:W3CDTF">2025-09-29T02:37:00Z</dcterms:created>
  <dcterms:modified xsi:type="dcterms:W3CDTF">2025-10-09T19:36:00Z</dcterms:modified>
</cp:coreProperties>
</file>